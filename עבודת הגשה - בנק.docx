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894" w:rsidRPr="008411D7" w:rsidRDefault="00287894" w:rsidP="00287894">
      <w:pPr>
        <w:pStyle w:val="Title"/>
        <w:bidi/>
        <w:rPr>
          <w:rFonts w:cstheme="majorHAnsi"/>
          <w:rtl/>
        </w:rPr>
      </w:pPr>
      <w:r w:rsidRPr="008411D7">
        <w:rPr>
          <w:rFonts w:cstheme="majorHAnsi"/>
          <w:rtl/>
        </w:rPr>
        <w:t>עבודת הגשה בלימוד תוכנה</w:t>
      </w:r>
      <w:r w:rsidRPr="008411D7">
        <w:rPr>
          <w:rFonts w:cstheme="majorHAnsi"/>
        </w:rPr>
        <w:t xml:space="preserve"> </w:t>
      </w:r>
      <w:r w:rsidRPr="008411D7">
        <w:rPr>
          <w:rFonts w:cstheme="majorHAnsi"/>
          <w:rtl/>
        </w:rPr>
        <w:t xml:space="preserve">– </w:t>
      </w:r>
      <w:r w:rsidRPr="008411D7">
        <w:rPr>
          <w:rFonts w:cstheme="majorHAnsi"/>
        </w:rPr>
        <w:t>Bank</w:t>
      </w:r>
    </w:p>
    <w:p w:rsidR="00287894" w:rsidRPr="008411D7" w:rsidRDefault="00287894" w:rsidP="00287894">
      <w:pPr>
        <w:pStyle w:val="Heading1"/>
        <w:bidi/>
        <w:rPr>
          <w:rFonts w:cstheme="majorHAnsi"/>
          <w:rtl/>
        </w:rPr>
      </w:pPr>
      <w:r w:rsidRPr="008411D7">
        <w:rPr>
          <w:rFonts w:cstheme="majorHAnsi"/>
          <w:rtl/>
        </w:rPr>
        <w:t>תוכן:</w:t>
      </w:r>
    </w:p>
    <w:p w:rsidR="00287894" w:rsidRPr="008411D7" w:rsidRDefault="00287894" w:rsidP="0028789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8411D7">
        <w:rPr>
          <w:rFonts w:asciiTheme="majorHAnsi" w:hAnsiTheme="majorHAnsi" w:cstheme="majorHAnsi"/>
        </w:rPr>
        <w:t>Customer.py</w:t>
      </w:r>
    </w:p>
    <w:p w:rsidR="00287894" w:rsidRPr="008411D7" w:rsidRDefault="00287894" w:rsidP="00287894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8411D7">
        <w:rPr>
          <w:rFonts w:asciiTheme="majorHAnsi" w:hAnsiTheme="majorHAnsi" w:cstheme="majorHAnsi"/>
          <w:rtl/>
        </w:rPr>
        <w:t>קובץ פייטון שמתאר את המחלקה של לקוח יחיד</w:t>
      </w:r>
    </w:p>
    <w:p w:rsidR="00287894" w:rsidRPr="008411D7" w:rsidRDefault="00287894" w:rsidP="0028789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8411D7">
        <w:rPr>
          <w:rFonts w:asciiTheme="majorHAnsi" w:hAnsiTheme="majorHAnsi" w:cstheme="majorHAnsi"/>
        </w:rPr>
        <w:t>main.py</w:t>
      </w:r>
    </w:p>
    <w:p w:rsidR="00287894" w:rsidRPr="008411D7" w:rsidRDefault="00287894" w:rsidP="00287894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8411D7">
        <w:rPr>
          <w:rFonts w:asciiTheme="majorHAnsi" w:hAnsiTheme="majorHAnsi" w:cstheme="majorHAnsi"/>
          <w:rtl/>
        </w:rPr>
        <w:t>קובץ פייטון שמבצע קריאה של המשתמשים וחישוב של סיכון לכל משתמש חדש</w:t>
      </w:r>
    </w:p>
    <w:p w:rsidR="00287894" w:rsidRPr="008411D7" w:rsidRDefault="00287894" w:rsidP="00246F00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8411D7">
        <w:rPr>
          <w:rFonts w:asciiTheme="majorHAnsi" w:hAnsiTheme="majorHAnsi" w:cstheme="majorHAnsi"/>
        </w:rPr>
        <w:t>customer_new.</w:t>
      </w:r>
      <w:del w:id="0" w:author="Igal Kolikhman" w:date="2017-10-27T12:45:00Z">
        <w:r w:rsidRPr="008411D7" w:rsidDel="00246F00">
          <w:rPr>
            <w:rFonts w:asciiTheme="majorHAnsi" w:hAnsiTheme="majorHAnsi" w:cstheme="majorHAnsi"/>
          </w:rPr>
          <w:delText>py</w:delText>
        </w:r>
      </w:del>
      <w:ins w:id="1" w:author="Igal Kolikhman" w:date="2017-10-27T12:45:00Z">
        <w:r w:rsidR="00246F00">
          <w:rPr>
            <w:rFonts w:asciiTheme="majorHAnsi" w:hAnsiTheme="majorHAnsi" w:cstheme="majorHAnsi"/>
          </w:rPr>
          <w:t>TXT</w:t>
        </w:r>
      </w:ins>
    </w:p>
    <w:p w:rsidR="00287894" w:rsidRPr="008411D7" w:rsidRDefault="00287894" w:rsidP="00287894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</w:rPr>
      </w:pPr>
      <w:r w:rsidRPr="008411D7">
        <w:rPr>
          <w:rFonts w:asciiTheme="majorHAnsi" w:hAnsiTheme="majorHAnsi" w:cstheme="majorHAnsi"/>
          <w:rtl/>
        </w:rPr>
        <w:t>קובץ של לקוחות חדשים</w:t>
      </w:r>
    </w:p>
    <w:p w:rsidR="00287894" w:rsidRPr="008411D7" w:rsidRDefault="00287894" w:rsidP="00246F00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</w:rPr>
      </w:pPr>
      <w:r w:rsidRPr="008411D7">
        <w:rPr>
          <w:rFonts w:asciiTheme="majorHAnsi" w:hAnsiTheme="majorHAnsi" w:cstheme="majorHAnsi"/>
        </w:rPr>
        <w:t>customer_safe.</w:t>
      </w:r>
      <w:ins w:id="2" w:author="Igal Kolikhman" w:date="2017-10-27T12:45:00Z">
        <w:r w:rsidR="00246F00" w:rsidRPr="00246F00">
          <w:rPr>
            <w:rFonts w:asciiTheme="majorHAnsi" w:hAnsiTheme="majorHAnsi" w:cstheme="majorHAnsi"/>
          </w:rPr>
          <w:t xml:space="preserve"> </w:t>
        </w:r>
        <w:r w:rsidR="00246F00">
          <w:rPr>
            <w:rFonts w:asciiTheme="majorHAnsi" w:hAnsiTheme="majorHAnsi" w:cstheme="majorHAnsi"/>
          </w:rPr>
          <w:t>TXT</w:t>
        </w:r>
      </w:ins>
      <w:del w:id="3" w:author="Igal Kolikhman" w:date="2017-10-27T12:45:00Z">
        <w:r w:rsidRPr="008411D7" w:rsidDel="00246F00">
          <w:rPr>
            <w:rFonts w:asciiTheme="majorHAnsi" w:hAnsiTheme="majorHAnsi" w:cstheme="majorHAnsi"/>
          </w:rPr>
          <w:delText>py</w:delText>
        </w:r>
      </w:del>
    </w:p>
    <w:p w:rsidR="00287894" w:rsidRPr="008411D7" w:rsidRDefault="00287894" w:rsidP="00287894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rtl/>
        </w:rPr>
      </w:pPr>
      <w:r w:rsidRPr="008411D7">
        <w:rPr>
          <w:rFonts w:asciiTheme="majorHAnsi" w:hAnsiTheme="majorHAnsi" w:cstheme="majorHAnsi"/>
          <w:rtl/>
        </w:rPr>
        <w:t>קובץ של לקוחות בטוחים</w:t>
      </w:r>
    </w:p>
    <w:p w:rsidR="0032437C" w:rsidRPr="008411D7" w:rsidRDefault="0032437C" w:rsidP="00246F00">
      <w:pPr>
        <w:pStyle w:val="ListParagraph"/>
        <w:numPr>
          <w:ilvl w:val="0"/>
          <w:numId w:val="1"/>
        </w:numPr>
        <w:bidi/>
        <w:rPr>
          <w:ins w:id="4" w:author="Igal Kolikhman" w:date="2017-10-27T12:45:00Z"/>
          <w:rFonts w:asciiTheme="majorHAnsi" w:hAnsiTheme="majorHAnsi" w:cstheme="majorHAnsi"/>
        </w:rPr>
      </w:pPr>
      <w:ins w:id="5" w:author="Igal Kolikhman" w:date="2017-10-27T12:45:00Z">
        <w:r w:rsidRPr="008411D7">
          <w:rPr>
            <w:rFonts w:asciiTheme="majorHAnsi" w:hAnsiTheme="majorHAnsi" w:cstheme="majorHAnsi"/>
          </w:rPr>
          <w:t>customer_risky.</w:t>
        </w:r>
        <w:r w:rsidR="00246F00" w:rsidRPr="00246F00">
          <w:rPr>
            <w:rFonts w:asciiTheme="majorHAnsi" w:hAnsiTheme="majorHAnsi" w:cstheme="majorHAnsi"/>
          </w:rPr>
          <w:t xml:space="preserve"> </w:t>
        </w:r>
        <w:r w:rsidR="00246F00">
          <w:rPr>
            <w:rFonts w:asciiTheme="majorHAnsi" w:hAnsiTheme="majorHAnsi" w:cstheme="majorHAnsi"/>
          </w:rPr>
          <w:t>TXT</w:t>
        </w:r>
      </w:ins>
    </w:p>
    <w:p w:rsidR="0032437C" w:rsidRPr="008411D7" w:rsidRDefault="0032437C" w:rsidP="0032437C">
      <w:pPr>
        <w:pStyle w:val="ListParagraph"/>
        <w:numPr>
          <w:ilvl w:val="1"/>
          <w:numId w:val="1"/>
        </w:numPr>
        <w:bidi/>
        <w:rPr>
          <w:ins w:id="6" w:author="Igal Kolikhman" w:date="2017-10-27T12:45:00Z"/>
          <w:rFonts w:asciiTheme="majorHAnsi" w:hAnsiTheme="majorHAnsi" w:cstheme="majorHAnsi"/>
        </w:rPr>
      </w:pPr>
      <w:ins w:id="7" w:author="Igal Kolikhman" w:date="2017-10-27T12:45:00Z">
        <w:r w:rsidRPr="008411D7">
          <w:rPr>
            <w:rFonts w:asciiTheme="majorHAnsi" w:hAnsiTheme="majorHAnsi" w:cstheme="majorHAnsi"/>
            <w:rtl/>
          </w:rPr>
          <w:t>קובץ של לקוחות מסוכנים</w:t>
        </w:r>
      </w:ins>
    </w:p>
    <w:p w:rsidR="0032437C" w:rsidRPr="008411D7" w:rsidRDefault="0032437C" w:rsidP="0032437C">
      <w:pPr>
        <w:pStyle w:val="ListParagraph"/>
        <w:numPr>
          <w:ilvl w:val="0"/>
          <w:numId w:val="1"/>
        </w:numPr>
        <w:bidi/>
        <w:rPr>
          <w:ins w:id="8" w:author="Igal Kolikhman" w:date="2017-10-27T12:45:00Z"/>
          <w:rFonts w:asciiTheme="majorHAnsi" w:hAnsiTheme="majorHAnsi" w:cstheme="majorHAnsi"/>
        </w:rPr>
      </w:pPr>
      <w:ins w:id="9" w:author="Igal Kolikhman" w:date="2017-10-27T12:45:00Z">
        <w:r>
          <w:rPr>
            <w:rFonts w:asciiTheme="majorHAnsi" w:hAnsiTheme="majorHAnsi" w:cstheme="majorHAnsi"/>
          </w:rPr>
          <w:t>question2Code</w:t>
        </w:r>
        <w:r w:rsidRPr="008411D7">
          <w:rPr>
            <w:rFonts w:asciiTheme="majorHAnsi" w:hAnsiTheme="majorHAnsi" w:cstheme="majorHAnsi"/>
          </w:rPr>
          <w:t>.py</w:t>
        </w:r>
      </w:ins>
    </w:p>
    <w:p w:rsidR="0032437C" w:rsidRPr="008411D7" w:rsidRDefault="0032437C" w:rsidP="00B7473B">
      <w:pPr>
        <w:pStyle w:val="ListParagraph"/>
        <w:numPr>
          <w:ilvl w:val="1"/>
          <w:numId w:val="1"/>
        </w:numPr>
        <w:bidi/>
        <w:rPr>
          <w:ins w:id="10" w:author="Igal Kolikhman" w:date="2017-10-27T12:45:00Z"/>
          <w:rFonts w:asciiTheme="majorHAnsi" w:hAnsiTheme="majorHAnsi" w:cstheme="majorHAnsi"/>
        </w:rPr>
        <w:pPrChange w:id="11" w:author="Igal Kolikhman" w:date="2017-10-27T12:46:00Z">
          <w:pPr>
            <w:pStyle w:val="ListParagraph"/>
            <w:numPr>
              <w:ilvl w:val="1"/>
              <w:numId w:val="1"/>
            </w:numPr>
            <w:bidi/>
            <w:ind w:left="1440" w:hanging="360"/>
          </w:pPr>
        </w:pPrChange>
      </w:pPr>
      <w:ins w:id="12" w:author="Igal Kolikhman" w:date="2017-10-27T12:45:00Z">
        <w:r w:rsidRPr="008411D7">
          <w:rPr>
            <w:rFonts w:asciiTheme="majorHAnsi" w:hAnsiTheme="majorHAnsi" w:cstheme="majorHAnsi"/>
            <w:rtl/>
          </w:rPr>
          <w:t xml:space="preserve">קובץ </w:t>
        </w:r>
      </w:ins>
      <w:ins w:id="13" w:author="Igal Kolikhman" w:date="2017-10-27T12:46:00Z">
        <w:r w:rsidR="00B7473B">
          <w:rPr>
            <w:rFonts w:asciiTheme="majorHAnsi" w:hAnsiTheme="majorHAnsi" w:cstheme="majorHAnsi" w:hint="cs"/>
            <w:rtl/>
          </w:rPr>
          <w:t>פייטון לשאלה 2</w:t>
        </w:r>
      </w:ins>
    </w:p>
    <w:p w:rsidR="0032437C" w:rsidRPr="008411D7" w:rsidRDefault="00B7473B" w:rsidP="0032437C">
      <w:pPr>
        <w:pStyle w:val="ListParagraph"/>
        <w:numPr>
          <w:ilvl w:val="0"/>
          <w:numId w:val="1"/>
        </w:numPr>
        <w:bidi/>
        <w:rPr>
          <w:ins w:id="14" w:author="Igal Kolikhman" w:date="2017-10-27T12:45:00Z"/>
          <w:rFonts w:asciiTheme="majorHAnsi" w:hAnsiTheme="majorHAnsi" w:cstheme="majorHAnsi"/>
        </w:rPr>
      </w:pPr>
      <w:ins w:id="15" w:author="Igal Kolikhman" w:date="2017-10-27T12:46:00Z">
        <w:r>
          <w:rPr>
            <w:rFonts w:asciiTheme="majorHAnsi" w:hAnsiTheme="majorHAnsi" w:cstheme="majorHAnsi"/>
          </w:rPr>
          <w:t>q</w:t>
        </w:r>
      </w:ins>
      <w:ins w:id="16" w:author="Igal Kolikhman" w:date="2017-10-27T12:45:00Z">
        <w:r w:rsidR="00933C16">
          <w:rPr>
            <w:rFonts w:asciiTheme="majorHAnsi" w:hAnsiTheme="majorHAnsi" w:cstheme="majorHAnsi"/>
          </w:rPr>
          <w:t>uestion3</w:t>
        </w:r>
        <w:r w:rsidR="00933C16">
          <w:rPr>
            <w:rFonts w:asciiTheme="majorHAnsi" w:hAnsiTheme="majorHAnsi" w:cstheme="majorHAnsi"/>
          </w:rPr>
          <w:t>Code</w:t>
        </w:r>
        <w:r w:rsidR="0032437C" w:rsidRPr="008411D7">
          <w:rPr>
            <w:rFonts w:asciiTheme="majorHAnsi" w:hAnsiTheme="majorHAnsi" w:cstheme="majorHAnsi"/>
          </w:rPr>
          <w:t>.py</w:t>
        </w:r>
      </w:ins>
    </w:p>
    <w:p w:rsidR="0032437C" w:rsidRPr="008411D7" w:rsidRDefault="0032437C" w:rsidP="00B7473B">
      <w:pPr>
        <w:pStyle w:val="ListParagraph"/>
        <w:numPr>
          <w:ilvl w:val="1"/>
          <w:numId w:val="1"/>
        </w:numPr>
        <w:bidi/>
        <w:rPr>
          <w:ins w:id="17" w:author="Igal Kolikhman" w:date="2017-10-27T12:45:00Z"/>
          <w:rFonts w:asciiTheme="majorHAnsi" w:hAnsiTheme="majorHAnsi" w:cstheme="majorHAnsi"/>
        </w:rPr>
        <w:pPrChange w:id="18" w:author="Igal Kolikhman" w:date="2017-10-27T12:46:00Z">
          <w:pPr>
            <w:pStyle w:val="ListParagraph"/>
            <w:numPr>
              <w:ilvl w:val="1"/>
              <w:numId w:val="1"/>
            </w:numPr>
            <w:bidi/>
            <w:ind w:left="1440" w:hanging="360"/>
          </w:pPr>
        </w:pPrChange>
      </w:pPr>
      <w:ins w:id="19" w:author="Igal Kolikhman" w:date="2017-10-27T12:45:00Z">
        <w:r w:rsidRPr="008411D7">
          <w:rPr>
            <w:rFonts w:asciiTheme="majorHAnsi" w:hAnsiTheme="majorHAnsi" w:cstheme="majorHAnsi"/>
            <w:rtl/>
          </w:rPr>
          <w:t xml:space="preserve">קובץ </w:t>
        </w:r>
      </w:ins>
      <w:ins w:id="20" w:author="Igal Kolikhman" w:date="2017-10-27T12:46:00Z">
        <w:r w:rsidR="00B7473B">
          <w:rPr>
            <w:rFonts w:asciiTheme="majorHAnsi" w:hAnsiTheme="majorHAnsi" w:cstheme="majorHAnsi" w:hint="cs"/>
            <w:rtl/>
          </w:rPr>
          <w:t>פייטון לשאלה 3</w:t>
        </w:r>
      </w:ins>
      <w:bookmarkStart w:id="21" w:name="_GoBack"/>
      <w:bookmarkEnd w:id="21"/>
    </w:p>
    <w:p w:rsidR="00287894" w:rsidRPr="008411D7" w:rsidDel="0032437C" w:rsidRDefault="00287894" w:rsidP="00287894">
      <w:pPr>
        <w:pStyle w:val="ListParagraph"/>
        <w:numPr>
          <w:ilvl w:val="0"/>
          <w:numId w:val="1"/>
        </w:numPr>
        <w:bidi/>
        <w:rPr>
          <w:del w:id="22" w:author="Igal Kolikhman" w:date="2017-10-27T12:45:00Z"/>
          <w:rFonts w:asciiTheme="majorHAnsi" w:hAnsiTheme="majorHAnsi" w:cstheme="majorHAnsi"/>
        </w:rPr>
      </w:pPr>
      <w:del w:id="23" w:author="Igal Kolikhman" w:date="2017-10-27T12:45:00Z">
        <w:r w:rsidRPr="008411D7" w:rsidDel="0032437C">
          <w:rPr>
            <w:rFonts w:asciiTheme="majorHAnsi" w:hAnsiTheme="majorHAnsi" w:cstheme="majorHAnsi"/>
          </w:rPr>
          <w:delText>customer_risky.py</w:delText>
        </w:r>
      </w:del>
    </w:p>
    <w:p w:rsidR="00287894" w:rsidRPr="008411D7" w:rsidDel="0032437C" w:rsidRDefault="00287894" w:rsidP="00287894">
      <w:pPr>
        <w:pStyle w:val="ListParagraph"/>
        <w:numPr>
          <w:ilvl w:val="1"/>
          <w:numId w:val="1"/>
        </w:numPr>
        <w:bidi/>
        <w:rPr>
          <w:del w:id="24" w:author="Igal Kolikhman" w:date="2017-10-27T12:45:00Z"/>
          <w:rFonts w:asciiTheme="majorHAnsi" w:hAnsiTheme="majorHAnsi" w:cstheme="majorHAnsi"/>
        </w:rPr>
      </w:pPr>
      <w:del w:id="25" w:author="Igal Kolikhman" w:date="2017-10-27T12:45:00Z">
        <w:r w:rsidRPr="008411D7" w:rsidDel="0032437C">
          <w:rPr>
            <w:rFonts w:asciiTheme="majorHAnsi" w:hAnsiTheme="majorHAnsi" w:cstheme="majorHAnsi"/>
            <w:rtl/>
          </w:rPr>
          <w:delText>קובץ של לקוחות מסוכנים</w:delText>
        </w:r>
      </w:del>
    </w:p>
    <w:p w:rsidR="00372F38" w:rsidRPr="008411D7" w:rsidRDefault="00372F38" w:rsidP="00372F38">
      <w:pPr>
        <w:pStyle w:val="ListParagraph"/>
        <w:numPr>
          <w:ilvl w:val="0"/>
          <w:numId w:val="1"/>
        </w:numPr>
        <w:bidi/>
        <w:rPr>
          <w:ins w:id="26" w:author="Igal Kolikhman" w:date="2017-10-27T12:35:00Z"/>
          <w:rFonts w:asciiTheme="majorHAnsi" w:hAnsiTheme="majorHAnsi" w:cstheme="majorHAnsi"/>
        </w:rPr>
      </w:pPr>
      <w:ins w:id="27" w:author="Igal Kolikhman" w:date="2017-10-27T12:35:00Z">
        <w:r w:rsidRPr="008411D7">
          <w:rPr>
            <w:rFonts w:asciiTheme="majorHAnsi" w:hAnsiTheme="majorHAnsi" w:cstheme="majorHAnsi"/>
          </w:rPr>
          <w:t>output_data.</w:t>
        </w:r>
        <w:r>
          <w:rPr>
            <w:rFonts w:asciiTheme="majorHAnsi" w:hAnsiTheme="majorHAnsi" w:cstheme="majorHAnsi"/>
          </w:rPr>
          <w:t>TXT</w:t>
        </w:r>
      </w:ins>
    </w:p>
    <w:p w:rsidR="00372F38" w:rsidRPr="008411D7" w:rsidRDefault="00372F38" w:rsidP="00372F38">
      <w:pPr>
        <w:pStyle w:val="ListParagraph"/>
        <w:numPr>
          <w:ilvl w:val="1"/>
          <w:numId w:val="1"/>
        </w:numPr>
        <w:bidi/>
        <w:rPr>
          <w:ins w:id="28" w:author="Igal Kolikhman" w:date="2017-10-27T12:35:00Z"/>
          <w:rFonts w:asciiTheme="majorHAnsi" w:hAnsiTheme="majorHAnsi" w:cstheme="majorHAnsi"/>
        </w:rPr>
      </w:pPr>
      <w:ins w:id="29" w:author="Igal Kolikhman" w:date="2017-10-27T12:35:00Z">
        <w:r w:rsidRPr="008411D7">
          <w:rPr>
            <w:rFonts w:asciiTheme="majorHAnsi" w:hAnsiTheme="majorHAnsi" w:cstheme="majorHAnsi"/>
            <w:rtl/>
          </w:rPr>
          <w:t>קובץ של לקוחות חדשים עם מספר</w:t>
        </w:r>
      </w:ins>
    </w:p>
    <w:p w:rsidR="00372F38" w:rsidRPr="008411D7" w:rsidRDefault="00372F38" w:rsidP="00372F38">
      <w:pPr>
        <w:pStyle w:val="ListParagraph"/>
        <w:numPr>
          <w:ilvl w:val="0"/>
          <w:numId w:val="1"/>
        </w:numPr>
        <w:bidi/>
        <w:rPr>
          <w:ins w:id="30" w:author="Igal Kolikhman" w:date="2017-10-27T12:35:00Z"/>
          <w:rFonts w:asciiTheme="majorHAnsi" w:hAnsiTheme="majorHAnsi" w:cstheme="majorHAnsi"/>
        </w:rPr>
      </w:pPr>
      <w:ins w:id="31" w:author="Igal Kolikhman" w:date="2017-10-27T12:35:00Z">
        <w:r w:rsidRPr="008411D7">
          <w:rPr>
            <w:rFonts w:asciiTheme="majorHAnsi" w:hAnsiTheme="majorHAnsi" w:cstheme="majorHAnsi"/>
          </w:rPr>
          <w:t>output_data</w:t>
        </w:r>
        <w:r>
          <w:rPr>
            <w:rFonts w:asciiTheme="majorHAnsi" w:hAnsiTheme="majorHAnsi" w:cstheme="majorHAnsi"/>
          </w:rPr>
          <w:t>_q2</w:t>
        </w:r>
        <w:r w:rsidRPr="008411D7">
          <w:rPr>
            <w:rFonts w:asciiTheme="majorHAnsi" w:hAnsiTheme="majorHAnsi" w:cstheme="majorHAnsi"/>
          </w:rPr>
          <w:t>.</w:t>
        </w:r>
        <w:r>
          <w:rPr>
            <w:rFonts w:asciiTheme="majorHAnsi" w:hAnsiTheme="majorHAnsi" w:cstheme="majorHAnsi"/>
          </w:rPr>
          <w:t>TXT</w:t>
        </w:r>
      </w:ins>
    </w:p>
    <w:p w:rsidR="00372F38" w:rsidRPr="008411D7" w:rsidRDefault="00372F38">
      <w:pPr>
        <w:pStyle w:val="ListParagraph"/>
        <w:numPr>
          <w:ilvl w:val="1"/>
          <w:numId w:val="1"/>
        </w:numPr>
        <w:bidi/>
        <w:rPr>
          <w:ins w:id="32" w:author="Igal Kolikhman" w:date="2017-10-27T12:35:00Z"/>
          <w:rFonts w:asciiTheme="majorHAnsi" w:hAnsiTheme="majorHAnsi" w:cstheme="majorHAnsi"/>
        </w:rPr>
        <w:pPrChange w:id="33" w:author="Igal Kolikhman" w:date="2017-10-27T12:38:00Z">
          <w:pPr>
            <w:pStyle w:val="ListParagraph"/>
            <w:numPr>
              <w:ilvl w:val="1"/>
              <w:numId w:val="1"/>
            </w:numPr>
            <w:bidi/>
            <w:ind w:left="1440" w:hanging="360"/>
          </w:pPr>
        </w:pPrChange>
      </w:pPr>
      <w:ins w:id="34" w:author="Igal Kolikhman" w:date="2017-10-27T12:35:00Z">
        <w:r w:rsidRPr="008411D7">
          <w:rPr>
            <w:rFonts w:asciiTheme="majorHAnsi" w:hAnsiTheme="majorHAnsi" w:cstheme="majorHAnsi"/>
            <w:rtl/>
          </w:rPr>
          <w:t xml:space="preserve">קובץ של </w:t>
        </w:r>
      </w:ins>
      <w:ins w:id="35" w:author="Igal Kolikhman" w:date="2017-10-27T12:38:00Z">
        <w:r>
          <w:rPr>
            <w:rFonts w:asciiTheme="majorHAnsi" w:hAnsiTheme="majorHAnsi" w:cstheme="majorHAnsi" w:hint="cs"/>
            <w:rtl/>
          </w:rPr>
          <w:t>התוצאה לתרגיל 2</w:t>
        </w:r>
      </w:ins>
    </w:p>
    <w:p w:rsidR="00372F38" w:rsidRPr="008411D7" w:rsidRDefault="00372F38" w:rsidP="00372F38">
      <w:pPr>
        <w:pStyle w:val="ListParagraph"/>
        <w:numPr>
          <w:ilvl w:val="0"/>
          <w:numId w:val="1"/>
        </w:numPr>
        <w:bidi/>
        <w:rPr>
          <w:ins w:id="36" w:author="Igal Kolikhman" w:date="2017-10-27T12:35:00Z"/>
          <w:rFonts w:asciiTheme="majorHAnsi" w:hAnsiTheme="majorHAnsi" w:cstheme="majorHAnsi"/>
        </w:rPr>
      </w:pPr>
      <w:ins w:id="37" w:author="Igal Kolikhman" w:date="2017-10-27T12:35:00Z">
        <w:r w:rsidRPr="008411D7">
          <w:rPr>
            <w:rFonts w:asciiTheme="majorHAnsi" w:hAnsiTheme="majorHAnsi" w:cstheme="majorHAnsi"/>
          </w:rPr>
          <w:t>output_data</w:t>
        </w:r>
      </w:ins>
      <w:ins w:id="38" w:author="Igal Kolikhman" w:date="2017-10-27T12:38:00Z">
        <w:r>
          <w:rPr>
            <w:rFonts w:asciiTheme="majorHAnsi" w:hAnsiTheme="majorHAnsi" w:cstheme="majorHAnsi"/>
          </w:rPr>
          <w:t>_q3</w:t>
        </w:r>
      </w:ins>
      <w:ins w:id="39" w:author="Igal Kolikhman" w:date="2017-10-27T12:35:00Z">
        <w:r w:rsidRPr="008411D7">
          <w:rPr>
            <w:rFonts w:asciiTheme="majorHAnsi" w:hAnsiTheme="majorHAnsi" w:cstheme="majorHAnsi"/>
          </w:rPr>
          <w:t>.</w:t>
        </w:r>
        <w:r>
          <w:rPr>
            <w:rFonts w:asciiTheme="majorHAnsi" w:hAnsiTheme="majorHAnsi" w:cstheme="majorHAnsi"/>
          </w:rPr>
          <w:t>TXT</w:t>
        </w:r>
      </w:ins>
    </w:p>
    <w:p w:rsidR="00372F38" w:rsidRPr="008411D7" w:rsidRDefault="00372F38">
      <w:pPr>
        <w:pStyle w:val="ListParagraph"/>
        <w:numPr>
          <w:ilvl w:val="1"/>
          <w:numId w:val="1"/>
        </w:numPr>
        <w:bidi/>
        <w:rPr>
          <w:ins w:id="40" w:author="Igal Kolikhman" w:date="2017-10-27T12:35:00Z"/>
          <w:rFonts w:asciiTheme="majorHAnsi" w:hAnsiTheme="majorHAnsi" w:cstheme="majorHAnsi"/>
        </w:rPr>
        <w:pPrChange w:id="41" w:author="Igal Kolikhman" w:date="2017-10-27T12:38:00Z">
          <w:pPr>
            <w:pStyle w:val="ListParagraph"/>
            <w:numPr>
              <w:ilvl w:val="1"/>
              <w:numId w:val="1"/>
            </w:numPr>
            <w:bidi/>
            <w:ind w:left="1440" w:hanging="360"/>
          </w:pPr>
        </w:pPrChange>
      </w:pPr>
      <w:ins w:id="42" w:author="Igal Kolikhman" w:date="2017-10-27T12:35:00Z">
        <w:r w:rsidRPr="008411D7">
          <w:rPr>
            <w:rFonts w:asciiTheme="majorHAnsi" w:hAnsiTheme="majorHAnsi" w:cstheme="majorHAnsi"/>
            <w:rtl/>
          </w:rPr>
          <w:t xml:space="preserve">קובץ של </w:t>
        </w:r>
      </w:ins>
      <w:ins w:id="43" w:author="Igal Kolikhman" w:date="2017-10-27T12:38:00Z">
        <w:r>
          <w:rPr>
            <w:rFonts w:asciiTheme="majorHAnsi" w:hAnsiTheme="majorHAnsi" w:cstheme="majorHAnsi" w:hint="cs"/>
            <w:rtl/>
          </w:rPr>
          <w:t>התוצאה לתרגיל 3</w:t>
        </w:r>
      </w:ins>
    </w:p>
    <w:p w:rsidR="0012699B" w:rsidRPr="008411D7" w:rsidDel="00372F38" w:rsidRDefault="0012699B" w:rsidP="006A6B6C">
      <w:pPr>
        <w:pStyle w:val="ListParagraph"/>
        <w:numPr>
          <w:ilvl w:val="0"/>
          <w:numId w:val="1"/>
        </w:numPr>
        <w:bidi/>
        <w:rPr>
          <w:del w:id="44" w:author="Igal Kolikhman" w:date="2017-10-27T12:35:00Z"/>
          <w:rFonts w:asciiTheme="majorHAnsi" w:hAnsiTheme="majorHAnsi" w:cstheme="majorHAnsi"/>
        </w:rPr>
      </w:pPr>
      <w:del w:id="45" w:author="Igal Kolikhman" w:date="2017-10-27T12:35:00Z">
        <w:r w:rsidRPr="008411D7" w:rsidDel="00372F38">
          <w:rPr>
            <w:rFonts w:asciiTheme="majorHAnsi" w:hAnsiTheme="majorHAnsi" w:cstheme="majorHAnsi"/>
          </w:rPr>
          <w:delText>output_data.</w:delText>
        </w:r>
        <w:r w:rsidRPr="008411D7" w:rsidDel="006A6B6C">
          <w:rPr>
            <w:rFonts w:asciiTheme="majorHAnsi" w:hAnsiTheme="majorHAnsi" w:cstheme="majorHAnsi"/>
          </w:rPr>
          <w:delText>py</w:delText>
        </w:r>
      </w:del>
    </w:p>
    <w:p w:rsidR="0012699B" w:rsidRPr="008411D7" w:rsidDel="00372F38" w:rsidRDefault="0012699B" w:rsidP="0012699B">
      <w:pPr>
        <w:pStyle w:val="ListParagraph"/>
        <w:numPr>
          <w:ilvl w:val="1"/>
          <w:numId w:val="1"/>
        </w:numPr>
        <w:bidi/>
        <w:rPr>
          <w:del w:id="46" w:author="Igal Kolikhman" w:date="2017-10-27T12:35:00Z"/>
          <w:rFonts w:asciiTheme="majorHAnsi" w:hAnsiTheme="majorHAnsi" w:cstheme="majorHAnsi"/>
        </w:rPr>
      </w:pPr>
      <w:del w:id="47" w:author="Igal Kolikhman" w:date="2017-10-27T12:35:00Z">
        <w:r w:rsidRPr="008411D7" w:rsidDel="00372F38">
          <w:rPr>
            <w:rFonts w:asciiTheme="majorHAnsi" w:hAnsiTheme="majorHAnsi" w:cstheme="majorHAnsi"/>
            <w:rtl/>
          </w:rPr>
          <w:delText>קובץ של לקוחות חדשים עם מספר</w:delText>
        </w:r>
      </w:del>
    </w:p>
    <w:p w:rsidR="00287894" w:rsidRPr="008411D7" w:rsidRDefault="00287894" w:rsidP="00287894">
      <w:pPr>
        <w:pStyle w:val="Heading1"/>
        <w:bidi/>
        <w:rPr>
          <w:rFonts w:cstheme="majorHAnsi"/>
          <w:rtl/>
        </w:rPr>
      </w:pPr>
      <w:r w:rsidRPr="008411D7">
        <w:rPr>
          <w:rFonts w:cstheme="majorHAnsi"/>
          <w:rtl/>
        </w:rPr>
        <w:t>פלט</w:t>
      </w:r>
    </w:p>
    <w:p w:rsidR="00287894" w:rsidRPr="008411D7" w:rsidRDefault="00287894" w:rsidP="00E77A3B">
      <w:pPr>
        <w:bidi/>
        <w:rPr>
          <w:rFonts w:asciiTheme="majorHAnsi" w:hAnsiTheme="majorHAnsi" w:cstheme="majorHAnsi"/>
          <w:rtl/>
        </w:rPr>
      </w:pPr>
      <w:r w:rsidRPr="008411D7">
        <w:rPr>
          <w:rFonts w:asciiTheme="majorHAnsi" w:hAnsiTheme="majorHAnsi" w:cstheme="majorHAnsi"/>
          <w:rtl/>
        </w:rPr>
        <w:t xml:space="preserve">לאחר הרצה של קובץ </w:t>
      </w:r>
      <w:r w:rsidRPr="008411D7">
        <w:rPr>
          <w:rFonts w:asciiTheme="majorHAnsi" w:hAnsiTheme="majorHAnsi" w:cstheme="majorHAnsi"/>
        </w:rPr>
        <w:t>main.py</w:t>
      </w:r>
      <w:r w:rsidRPr="008411D7">
        <w:rPr>
          <w:rFonts w:asciiTheme="majorHAnsi" w:hAnsiTheme="majorHAnsi" w:cstheme="majorHAnsi"/>
          <w:rtl/>
        </w:rPr>
        <w:t xml:space="preserve"> </w:t>
      </w:r>
      <w:r w:rsidR="00E77A3B" w:rsidRPr="008411D7">
        <w:rPr>
          <w:rFonts w:asciiTheme="majorHAnsi" w:hAnsiTheme="majorHAnsi" w:cstheme="majorHAnsi"/>
          <w:rtl/>
        </w:rPr>
        <w:t xml:space="preserve"> יוצר קובץ שיציג את לכל לקוח חדש אם הוא בטוח או מסוכן ו</w:t>
      </w:r>
      <w:r w:rsidRPr="008411D7">
        <w:rPr>
          <w:rFonts w:asciiTheme="majorHAnsi" w:hAnsiTheme="majorHAnsi" w:cstheme="majorHAnsi"/>
          <w:rtl/>
        </w:rPr>
        <w:t xml:space="preserve">בטרמינל </w:t>
      </w:r>
      <w:r w:rsidR="00E77A3B" w:rsidRPr="008411D7">
        <w:rPr>
          <w:rFonts w:asciiTheme="majorHAnsi" w:hAnsiTheme="majorHAnsi" w:cstheme="majorHAnsi"/>
          <w:rtl/>
        </w:rPr>
        <w:t xml:space="preserve">תוצג </w:t>
      </w:r>
      <w:r w:rsidRPr="008411D7">
        <w:rPr>
          <w:rFonts w:asciiTheme="majorHAnsi" w:hAnsiTheme="majorHAnsi" w:cstheme="majorHAnsi"/>
          <w:rtl/>
        </w:rPr>
        <w:t>רשימה של הלקוחות החדשים מסודרים ב-2 קבוצות: בטוחים או מסוכנים.</w:t>
      </w:r>
      <w:r w:rsidR="00E77A3B" w:rsidRPr="008411D7">
        <w:rPr>
          <w:rFonts w:asciiTheme="majorHAnsi" w:hAnsiTheme="majorHAnsi" w:cstheme="majorHAnsi"/>
          <w:rtl/>
        </w:rPr>
        <w:t xml:space="preserve"> </w:t>
      </w:r>
      <w:r w:rsidRPr="008411D7">
        <w:rPr>
          <w:rFonts w:asciiTheme="majorHAnsi" w:hAnsiTheme="majorHAnsi" w:cstheme="majorHAnsi"/>
          <w:rtl/>
        </w:rPr>
        <w:t xml:space="preserve">ליד כל משתמש </w:t>
      </w:r>
      <w:r w:rsidR="00E77A3B" w:rsidRPr="008411D7">
        <w:rPr>
          <w:rFonts w:asciiTheme="majorHAnsi" w:hAnsiTheme="majorHAnsi" w:cstheme="majorHAnsi"/>
          <w:rtl/>
        </w:rPr>
        <w:t xml:space="preserve">בטרמינל </w:t>
      </w:r>
      <w:r w:rsidRPr="008411D7">
        <w:rPr>
          <w:rFonts w:asciiTheme="majorHAnsi" w:hAnsiTheme="majorHAnsi" w:cstheme="majorHAnsi"/>
          <w:rtl/>
        </w:rPr>
        <w:t>יוצג האינדקס שלו במערך של הלקוחות החדשים, מרחק מהלנוביס בהשוואה ללקוחות הבטוחים ומרחק מהלנוביס שלו בהשוואה ללקוחות מסוכנים.</w:t>
      </w:r>
    </w:p>
    <w:p w:rsidR="00287894" w:rsidRPr="008411D7" w:rsidRDefault="00287894" w:rsidP="00287894">
      <w:pPr>
        <w:pStyle w:val="Heading1"/>
        <w:bidi/>
        <w:rPr>
          <w:rFonts w:cstheme="majorHAnsi"/>
          <w:rtl/>
        </w:rPr>
      </w:pPr>
      <w:r w:rsidRPr="008411D7">
        <w:rPr>
          <w:rFonts w:cstheme="majorHAnsi"/>
          <w:rtl/>
        </w:rPr>
        <w:t>תשובות</w:t>
      </w:r>
    </w:p>
    <w:p w:rsidR="00287894" w:rsidRPr="008411D7" w:rsidRDefault="00287894" w:rsidP="00B16CF8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</w:rPr>
      </w:pPr>
      <w:r w:rsidRPr="008411D7">
        <w:rPr>
          <w:rFonts w:asciiTheme="majorHAnsi" w:hAnsiTheme="majorHAnsi" w:cstheme="majorHAnsi"/>
          <w:rtl/>
        </w:rPr>
        <w:t xml:space="preserve">אחוז הלקוחות עם סיכון נמוך – </w:t>
      </w:r>
      <w:r w:rsidR="0012699B" w:rsidRPr="008411D7">
        <w:rPr>
          <w:rFonts w:asciiTheme="majorHAnsi" w:hAnsiTheme="majorHAnsi" w:cstheme="majorHAnsi"/>
          <w:rtl/>
        </w:rPr>
        <w:t>85</w:t>
      </w:r>
      <w:r w:rsidRPr="008411D7">
        <w:rPr>
          <w:rFonts w:asciiTheme="majorHAnsi" w:hAnsiTheme="majorHAnsi" w:cstheme="majorHAnsi"/>
          <w:rtl/>
        </w:rPr>
        <w:t>%</w:t>
      </w:r>
      <w:r w:rsidRPr="008411D7">
        <w:rPr>
          <w:rFonts w:asciiTheme="majorHAnsi" w:hAnsiTheme="majorHAnsi" w:cstheme="majorHAnsi"/>
          <w:rtl/>
        </w:rPr>
        <w:br/>
        <w:t xml:space="preserve">אחוז הלקוחות עם סיכון גבוה – </w:t>
      </w:r>
      <w:r w:rsidR="0012699B" w:rsidRPr="008411D7">
        <w:rPr>
          <w:rFonts w:asciiTheme="majorHAnsi" w:hAnsiTheme="majorHAnsi" w:cstheme="majorHAnsi"/>
          <w:rtl/>
        </w:rPr>
        <w:t>15</w:t>
      </w:r>
      <w:r w:rsidRPr="008411D7">
        <w:rPr>
          <w:rFonts w:asciiTheme="majorHAnsi" w:hAnsiTheme="majorHAnsi" w:cstheme="majorHAnsi"/>
          <w:rtl/>
        </w:rPr>
        <w:t>%</w:t>
      </w:r>
      <w:r w:rsidRPr="008411D7">
        <w:rPr>
          <w:rFonts w:asciiTheme="majorHAnsi" w:hAnsiTheme="majorHAnsi" w:cstheme="majorHAnsi"/>
          <w:rtl/>
        </w:rPr>
        <w:br/>
        <w:t xml:space="preserve">תוצאה כזאת הגיונים כי לרוב האוכלוסיה </w:t>
      </w:r>
      <w:r w:rsidR="00B16CF8" w:rsidRPr="008411D7">
        <w:rPr>
          <w:rFonts w:asciiTheme="majorHAnsi" w:hAnsiTheme="majorHAnsi" w:cstheme="majorHAnsi"/>
          <w:rtl/>
        </w:rPr>
        <w:t>אין קשיים</w:t>
      </w:r>
      <w:r w:rsidRPr="008411D7">
        <w:rPr>
          <w:rFonts w:asciiTheme="majorHAnsi" w:hAnsiTheme="majorHAnsi" w:cstheme="majorHAnsi"/>
          <w:rtl/>
        </w:rPr>
        <w:t xml:space="preserve"> עם החזרת תשלומים</w:t>
      </w:r>
      <w:r w:rsidR="00BA2CFB" w:rsidRPr="008411D7">
        <w:rPr>
          <w:rFonts w:asciiTheme="majorHAnsi" w:hAnsiTheme="majorHAnsi" w:cstheme="majorHAnsi"/>
          <w:rtl/>
        </w:rPr>
        <w:t xml:space="preserve"> בזמן</w:t>
      </w:r>
      <w:r w:rsidRPr="008411D7">
        <w:rPr>
          <w:rFonts w:asciiTheme="majorHAnsi" w:hAnsiTheme="majorHAnsi" w:cstheme="majorHAnsi"/>
          <w:rtl/>
        </w:rPr>
        <w:t xml:space="preserve">, לכן לרוב המשתמשים יהיה סיכון </w:t>
      </w:r>
      <w:r w:rsidR="00B16CF8" w:rsidRPr="008411D7">
        <w:rPr>
          <w:rFonts w:asciiTheme="majorHAnsi" w:hAnsiTheme="majorHAnsi" w:cstheme="majorHAnsi"/>
          <w:rtl/>
        </w:rPr>
        <w:t xml:space="preserve">נמוך </w:t>
      </w:r>
      <w:r w:rsidR="00BA2CFB" w:rsidRPr="008411D7">
        <w:rPr>
          <w:rFonts w:asciiTheme="majorHAnsi" w:hAnsiTheme="majorHAnsi" w:cstheme="majorHAnsi"/>
          <w:rtl/>
        </w:rPr>
        <w:t>של ה</w:t>
      </w:r>
      <w:r w:rsidR="00B16CF8" w:rsidRPr="008411D7">
        <w:rPr>
          <w:rFonts w:asciiTheme="majorHAnsi" w:hAnsiTheme="majorHAnsi" w:cstheme="majorHAnsi"/>
          <w:rtl/>
        </w:rPr>
        <w:t xml:space="preserve">חזרת </w:t>
      </w:r>
      <w:r w:rsidR="00BA2CFB" w:rsidRPr="008411D7">
        <w:rPr>
          <w:rFonts w:asciiTheme="majorHAnsi" w:hAnsiTheme="majorHAnsi" w:cstheme="majorHAnsi"/>
          <w:rtl/>
        </w:rPr>
        <w:t>כסף לבנק.</w:t>
      </w:r>
      <w:r w:rsidR="00BA2CFB" w:rsidRPr="008411D7">
        <w:rPr>
          <w:rFonts w:asciiTheme="majorHAnsi" w:hAnsiTheme="majorHAnsi" w:cstheme="majorHAnsi"/>
          <w:rtl/>
        </w:rPr>
        <w:br/>
        <w:t xml:space="preserve">לפי חוק בייס אנו יכולים להבין שלכל מאפיין יש את המשקל שלו </w:t>
      </w:r>
      <w:r w:rsidR="00B16CF8" w:rsidRPr="008411D7">
        <w:rPr>
          <w:rFonts w:asciiTheme="majorHAnsi" w:hAnsiTheme="majorHAnsi" w:cstheme="majorHAnsi"/>
          <w:rtl/>
        </w:rPr>
        <w:t xml:space="preserve">שישפיע על התוצאה הסופית. </w:t>
      </w:r>
      <w:r w:rsidR="00BA2CFB" w:rsidRPr="008411D7">
        <w:rPr>
          <w:rFonts w:asciiTheme="majorHAnsi" w:hAnsiTheme="majorHAnsi" w:cstheme="majorHAnsi"/>
          <w:rtl/>
        </w:rPr>
        <w:t>למשל לגיל של המשתמש יש יותר השפעה על הסיכון להחזרת הכסף בהשוואה לערבות.</w:t>
      </w:r>
      <w:r w:rsidR="00B16CF8" w:rsidRPr="008411D7">
        <w:rPr>
          <w:rFonts w:asciiTheme="majorHAnsi" w:hAnsiTheme="majorHAnsi" w:cstheme="majorHAnsi"/>
          <w:rtl/>
        </w:rPr>
        <w:t xml:space="preserve"> סכום ההשפעה של המאפיינים שווה ל-1.</w:t>
      </w:r>
    </w:p>
    <w:p w:rsidR="00DA3FDE" w:rsidRPr="008411D7" w:rsidRDefault="00DA3FDE" w:rsidP="00D05CBC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</w:rPr>
      </w:pPr>
      <w:r w:rsidRPr="008411D7">
        <w:rPr>
          <w:rFonts w:asciiTheme="majorHAnsi" w:hAnsiTheme="majorHAnsi" w:cstheme="majorHAnsi"/>
        </w:rPr>
        <w:t>safe M= 78.31218547059018</w:t>
      </w:r>
      <w:r w:rsidRPr="008411D7">
        <w:rPr>
          <w:rFonts w:asciiTheme="majorHAnsi" w:hAnsiTheme="majorHAnsi" w:cstheme="majorHAnsi"/>
        </w:rPr>
        <w:br/>
        <w:t>risky M= 63.67615847401583</w:t>
      </w:r>
      <w:r w:rsidRPr="008411D7">
        <w:rPr>
          <w:rFonts w:asciiTheme="majorHAnsi" w:hAnsiTheme="majorHAnsi" w:cstheme="majorHAnsi"/>
        </w:rPr>
        <w:br/>
        <w:t>risky customer</w:t>
      </w:r>
      <w:r w:rsidRPr="008411D7">
        <w:rPr>
          <w:rFonts w:asciiTheme="majorHAnsi" w:hAnsiTheme="majorHAnsi" w:cstheme="majorHAnsi"/>
        </w:rPr>
        <w:br/>
      </w:r>
      <w:r w:rsidR="002C1A70" w:rsidRPr="008411D7">
        <w:rPr>
          <w:rFonts w:asciiTheme="majorHAnsi" w:hAnsiTheme="majorHAnsi" w:cstheme="majorHAnsi"/>
          <w:i/>
          <w:iCs/>
          <w:rtl/>
        </w:rPr>
        <w:t xml:space="preserve">(הערה: עמית אמרת שהתוצאה צריכה להציג שהמשתמש הוא בטוח. אני משאר שלא יצא לי כמוך מסיבה שהאלגוריתם </w:t>
      </w:r>
      <w:r w:rsidR="008411D7" w:rsidRPr="008411D7">
        <w:rPr>
          <w:rFonts w:asciiTheme="majorHAnsi" w:hAnsiTheme="majorHAnsi" w:cstheme="majorHAnsi"/>
          <w:i/>
          <w:iCs/>
          <w:rtl/>
        </w:rPr>
        <w:t xml:space="preserve">שלי </w:t>
      </w:r>
      <w:r w:rsidR="002C1A70" w:rsidRPr="008411D7">
        <w:rPr>
          <w:rFonts w:asciiTheme="majorHAnsi" w:hAnsiTheme="majorHAnsi" w:cstheme="majorHAnsi"/>
          <w:i/>
          <w:iCs/>
          <w:rtl/>
        </w:rPr>
        <w:t xml:space="preserve">יכול לעבוד בדרכים שונות </w:t>
      </w:r>
      <w:r w:rsidR="008411D7" w:rsidRPr="008411D7">
        <w:rPr>
          <w:rFonts w:asciiTheme="majorHAnsi" w:hAnsiTheme="majorHAnsi" w:cstheme="majorHAnsi"/>
          <w:i/>
          <w:iCs/>
          <w:rtl/>
        </w:rPr>
        <w:t xml:space="preserve">משלך </w:t>
      </w:r>
      <w:r w:rsidR="002C1A70" w:rsidRPr="008411D7">
        <w:rPr>
          <w:rFonts w:asciiTheme="majorHAnsi" w:hAnsiTheme="majorHAnsi" w:cstheme="majorHAnsi"/>
          <w:i/>
          <w:iCs/>
          <w:rtl/>
        </w:rPr>
        <w:t xml:space="preserve">ולכן נקבל תוצאות שונות, ברשותך אני אענה על </w:t>
      </w:r>
      <w:r w:rsidR="008411D7" w:rsidRPr="008411D7">
        <w:rPr>
          <w:rFonts w:asciiTheme="majorHAnsi" w:hAnsiTheme="majorHAnsi" w:cstheme="majorHAnsi"/>
          <w:i/>
          <w:iCs/>
          <w:rtl/>
        </w:rPr>
        <w:t xml:space="preserve">המשך </w:t>
      </w:r>
      <w:r w:rsidR="008411D7" w:rsidRPr="008411D7">
        <w:rPr>
          <w:rFonts w:asciiTheme="majorHAnsi" w:hAnsiTheme="majorHAnsi" w:cstheme="majorHAnsi"/>
          <w:i/>
          <w:iCs/>
          <w:rtl/>
        </w:rPr>
        <w:lastRenderedPageBreak/>
        <w:t xml:space="preserve">השאלה </w:t>
      </w:r>
      <w:r w:rsidR="002C1A70" w:rsidRPr="008411D7">
        <w:rPr>
          <w:rFonts w:asciiTheme="majorHAnsi" w:hAnsiTheme="majorHAnsi" w:cstheme="majorHAnsi"/>
          <w:i/>
          <w:iCs/>
          <w:rtl/>
        </w:rPr>
        <w:t>כמו שהיה אמור לצאת אצלך)</w:t>
      </w:r>
      <w:r w:rsidR="002C1A70" w:rsidRPr="008411D7">
        <w:rPr>
          <w:rFonts w:asciiTheme="majorHAnsi" w:hAnsiTheme="majorHAnsi" w:cstheme="majorHAnsi"/>
          <w:i/>
          <w:iCs/>
          <w:rtl/>
        </w:rPr>
        <w:br/>
      </w:r>
      <w:r w:rsidR="002C1A70" w:rsidRPr="008411D7">
        <w:rPr>
          <w:rFonts w:asciiTheme="majorHAnsi" w:hAnsiTheme="majorHAnsi" w:cstheme="majorHAnsi"/>
          <w:i/>
          <w:iCs/>
          <w:rtl/>
        </w:rPr>
        <w:br/>
      </w:r>
      <w:r w:rsidR="002C1A70" w:rsidRPr="008411D7">
        <w:rPr>
          <w:rFonts w:asciiTheme="majorHAnsi" w:hAnsiTheme="majorHAnsi" w:cstheme="majorHAnsi"/>
          <w:rtl/>
        </w:rPr>
        <w:t>לקוח – בטוח</w:t>
      </w:r>
      <w:r w:rsidR="002C1A70" w:rsidRPr="008411D7">
        <w:rPr>
          <w:rFonts w:asciiTheme="majorHAnsi" w:hAnsiTheme="majorHAnsi" w:cstheme="majorHAnsi"/>
          <w:rtl/>
        </w:rPr>
        <w:br/>
        <w:t>תוצאה זו לא הגיונית מסיבה שרוב הנתונים</w:t>
      </w:r>
      <w:r w:rsidR="002C1A70" w:rsidRPr="008411D7">
        <w:rPr>
          <w:rFonts w:asciiTheme="majorHAnsi" w:hAnsiTheme="majorHAnsi" w:cstheme="majorHAnsi"/>
          <w:i/>
          <w:iCs/>
          <w:rtl/>
        </w:rPr>
        <w:t xml:space="preserve"> של הלקוח נמצאים בתווח הנתונים של הלקוחות המסוכנים. </w:t>
      </w:r>
      <w:r w:rsidR="002C1A70" w:rsidRPr="008411D7">
        <w:rPr>
          <w:rFonts w:asciiTheme="majorHAnsi" w:hAnsiTheme="majorHAnsi" w:cstheme="majorHAnsi"/>
          <w:rtl/>
        </w:rPr>
        <w:t>עם זאת הנתונים שלא נמצאים בתווח קרובים יותר למסוכנים מאשר לבטוחים.</w:t>
      </w:r>
      <w:r w:rsidR="008411D7" w:rsidRPr="008411D7">
        <w:rPr>
          <w:rFonts w:asciiTheme="majorHAnsi" w:hAnsiTheme="majorHAnsi" w:cstheme="majorHAnsi"/>
          <w:rtl/>
        </w:rPr>
        <w:t xml:space="preserve"> </w:t>
      </w:r>
      <w:ins w:id="48" w:author="Igal Kolikhman" w:date="2017-10-27T12:32:00Z">
        <w:r w:rsidR="00D05CBC">
          <w:rPr>
            <w:rFonts w:asciiTheme="majorHAnsi" w:hAnsiTheme="majorHAnsi" w:cstheme="majorHAnsi" w:hint="cs"/>
            <w:rtl/>
          </w:rPr>
          <w:t xml:space="preserve">אני משאר שזה קורה מחוסר מידע, כלומר </w:t>
        </w:r>
      </w:ins>
      <w:ins w:id="49" w:author="Igal Kolikhman" w:date="2017-10-27T12:33:00Z">
        <w:r w:rsidR="00D05CBC">
          <w:rPr>
            <w:rFonts w:asciiTheme="majorHAnsi" w:hAnsiTheme="majorHAnsi" w:cstheme="majorHAnsi" w:hint="cs"/>
            <w:rtl/>
          </w:rPr>
          <w:t>אין מספיק נתונים של משתמשים בטוחים ומשתמשים מסוכנים כך שנדע מה מאפיין כל קבוצה.</w:t>
        </w:r>
      </w:ins>
      <w:del w:id="50" w:author="Igal Kolikhman" w:date="2017-10-27T12:32:00Z">
        <w:r w:rsidR="008411D7" w:rsidRPr="008411D7" w:rsidDel="00D05CBC">
          <w:rPr>
            <w:rFonts w:asciiTheme="majorHAnsi" w:hAnsiTheme="majorHAnsi" w:cstheme="majorHAnsi"/>
            <w:rtl/>
          </w:rPr>
          <w:delText>הסיבה ש</w:delText>
        </w:r>
      </w:del>
    </w:p>
    <w:p w:rsidR="008411D7" w:rsidRPr="00D05CBC" w:rsidRDefault="008411D7" w:rsidP="00D05CBC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rtl/>
        </w:rPr>
      </w:pPr>
      <w:r w:rsidRPr="00D05CBC">
        <w:rPr>
          <w:rFonts w:asciiTheme="majorHAnsi" w:hAnsiTheme="majorHAnsi" w:cstheme="majorHAnsi" w:hint="eastAsia"/>
          <w:rtl/>
          <w:rPrChange w:id="51" w:author="Igal Kolikhman" w:date="2017-10-27T12:32:00Z">
            <w:rPr>
              <w:rFonts w:asciiTheme="majorHAnsi" w:hAnsiTheme="majorHAnsi" w:hint="eastAsia"/>
              <w:rtl/>
            </w:rPr>
          </w:rPrChange>
        </w:rPr>
        <w:t>מרחק</w:t>
      </w:r>
      <w:r w:rsidRPr="00D05CBC">
        <w:rPr>
          <w:rFonts w:asciiTheme="majorHAnsi" w:hAnsiTheme="majorHAnsi" w:cstheme="majorHAnsi"/>
          <w:rtl/>
          <w:rPrChange w:id="52" w:author="Igal Kolikhman" w:date="2017-10-27T12:32:00Z">
            <w:rPr>
              <w:rFonts w:asciiTheme="majorHAnsi" w:hAnsiTheme="majorHAnsi"/>
              <w:rtl/>
            </w:rPr>
          </w:rPrChange>
        </w:rPr>
        <w:t xml:space="preserve"> נקודה ממרכז המסוכנים – </w:t>
      </w:r>
      <w:r w:rsidRPr="00D05CBC">
        <w:rPr>
          <w:rFonts w:asciiTheme="majorHAnsi" w:hAnsiTheme="majorHAnsi" w:cstheme="majorHAnsi"/>
          <w:rPrChange w:id="53" w:author="Igal Kolikhman" w:date="2017-10-27T12:32:00Z">
            <w:rPr>
              <w:rFonts w:asciiTheme="majorHAnsi" w:hAnsiTheme="majorHAnsi"/>
            </w:rPr>
          </w:rPrChange>
        </w:rPr>
        <w:t>d</w:t>
      </w:r>
      <w:r w:rsidRPr="00D05CBC">
        <w:rPr>
          <w:rFonts w:asciiTheme="majorHAnsi" w:hAnsiTheme="majorHAnsi" w:cstheme="majorHAnsi"/>
          <w:vertAlign w:val="subscript"/>
          <w:rPrChange w:id="54" w:author="Igal Kolikhman" w:date="2017-10-27T12:32:00Z">
            <w:rPr>
              <w:rFonts w:asciiTheme="majorHAnsi" w:hAnsiTheme="majorHAnsi"/>
              <w:vertAlign w:val="subscript"/>
            </w:rPr>
          </w:rPrChange>
        </w:rPr>
        <w:t>0</w:t>
      </w:r>
      <w:r w:rsidRPr="00D05CBC">
        <w:rPr>
          <w:rFonts w:asciiTheme="majorHAnsi" w:hAnsiTheme="majorHAnsi" w:cstheme="majorHAnsi"/>
          <w:vertAlign w:val="subscript"/>
          <w:rtl/>
          <w:rPrChange w:id="55" w:author="Igal Kolikhman" w:date="2017-10-27T12:32:00Z">
            <w:rPr>
              <w:rFonts w:asciiTheme="majorHAnsi" w:hAnsiTheme="majorHAnsi"/>
              <w:vertAlign w:val="subscript"/>
              <w:rtl/>
            </w:rPr>
          </w:rPrChange>
        </w:rPr>
        <w:br/>
      </w:r>
      <w:r w:rsidRPr="00D05CBC">
        <w:rPr>
          <w:rFonts w:asciiTheme="majorHAnsi" w:hAnsiTheme="majorHAnsi" w:cstheme="majorHAnsi" w:hint="eastAsia"/>
          <w:rtl/>
          <w:rPrChange w:id="56" w:author="Igal Kolikhman" w:date="2017-10-27T12:32:00Z">
            <w:rPr>
              <w:rFonts w:asciiTheme="majorHAnsi" w:hAnsiTheme="majorHAnsi" w:hint="eastAsia"/>
              <w:rtl/>
            </w:rPr>
          </w:rPrChange>
        </w:rPr>
        <w:t>מרחק</w:t>
      </w:r>
      <w:r w:rsidRPr="00D05CBC">
        <w:rPr>
          <w:rFonts w:asciiTheme="majorHAnsi" w:hAnsiTheme="majorHAnsi" w:cstheme="majorHAnsi"/>
          <w:rtl/>
          <w:rPrChange w:id="57" w:author="Igal Kolikhman" w:date="2017-10-27T12:32:00Z">
            <w:rPr>
              <w:rFonts w:asciiTheme="majorHAnsi" w:hAnsiTheme="majorHAnsi"/>
              <w:rtl/>
            </w:rPr>
          </w:rPrChange>
        </w:rPr>
        <w:t xml:space="preserve"> נקודה ממרכז הבטוחים – </w:t>
      </w:r>
      <w:r w:rsidRPr="00D05CBC">
        <w:rPr>
          <w:rFonts w:asciiTheme="majorHAnsi" w:hAnsiTheme="majorHAnsi" w:cstheme="majorHAnsi"/>
          <w:rPrChange w:id="58" w:author="Igal Kolikhman" w:date="2017-10-27T12:32:00Z">
            <w:rPr>
              <w:rFonts w:asciiTheme="majorHAnsi" w:hAnsiTheme="majorHAnsi"/>
            </w:rPr>
          </w:rPrChange>
        </w:rPr>
        <w:t>d</w:t>
      </w:r>
      <w:r w:rsidRPr="00D05CBC">
        <w:rPr>
          <w:rFonts w:asciiTheme="majorHAnsi" w:hAnsiTheme="majorHAnsi" w:cstheme="majorHAnsi"/>
          <w:vertAlign w:val="subscript"/>
          <w:rPrChange w:id="59" w:author="Igal Kolikhman" w:date="2017-10-27T12:32:00Z">
            <w:rPr>
              <w:rFonts w:asciiTheme="majorHAnsi" w:hAnsiTheme="majorHAnsi"/>
              <w:vertAlign w:val="subscript"/>
            </w:rPr>
          </w:rPrChange>
        </w:rPr>
        <w:t>1</w:t>
      </w:r>
      <w:r w:rsidRPr="00D05CBC">
        <w:rPr>
          <w:rFonts w:asciiTheme="majorHAnsi" w:hAnsiTheme="majorHAnsi" w:cstheme="majorHAnsi"/>
          <w:rtl/>
          <w:rPrChange w:id="60" w:author="Igal Kolikhman" w:date="2017-10-27T12:32:00Z">
            <w:rPr>
              <w:rFonts w:asciiTheme="majorHAnsi" w:hAnsiTheme="majorHAnsi"/>
              <w:rtl/>
            </w:rPr>
          </w:rPrChange>
        </w:rPr>
        <w:br/>
      </w:r>
      <w:r w:rsidRPr="00D05CBC">
        <w:rPr>
          <w:rFonts w:asciiTheme="majorHAnsi" w:hAnsiTheme="majorHAnsi" w:cstheme="majorHAnsi" w:hint="eastAsia"/>
          <w:rtl/>
          <w:rPrChange w:id="61" w:author="Igal Kolikhman" w:date="2017-10-27T12:32:00Z">
            <w:rPr>
              <w:rFonts w:asciiTheme="majorHAnsi" w:hAnsiTheme="majorHAnsi" w:hint="eastAsia"/>
              <w:rtl/>
            </w:rPr>
          </w:rPrChange>
        </w:rPr>
        <w:t>נוסחה</w:t>
      </w:r>
      <w:r w:rsidRPr="00D05CBC">
        <w:rPr>
          <w:rFonts w:asciiTheme="majorHAnsi" w:hAnsiTheme="majorHAnsi" w:cstheme="majorHAnsi"/>
          <w:rtl/>
          <w:rPrChange w:id="62" w:author="Igal Kolikhman" w:date="2017-10-27T12:32:00Z">
            <w:rPr>
              <w:rFonts w:asciiTheme="majorHAnsi" w:hAnsiTheme="majorHAnsi"/>
              <w:rtl/>
            </w:rPr>
          </w:rPrChange>
        </w:rPr>
        <w:t xml:space="preserve"> </w:t>
      </w:r>
      <w:r w:rsidRPr="00D05CBC">
        <w:rPr>
          <w:rFonts w:asciiTheme="majorHAnsi" w:hAnsiTheme="majorHAnsi" w:cstheme="majorHAnsi" w:hint="eastAsia"/>
          <w:rtl/>
          <w:rPrChange w:id="63" w:author="Igal Kolikhman" w:date="2017-10-27T12:32:00Z">
            <w:rPr>
              <w:rFonts w:asciiTheme="majorHAnsi" w:hAnsiTheme="majorHAnsi" w:hint="eastAsia"/>
              <w:rtl/>
            </w:rPr>
          </w:rPrChange>
        </w:rPr>
        <w:t>לחישוב</w:t>
      </w:r>
      <w:r w:rsidRPr="00D05CBC">
        <w:rPr>
          <w:rFonts w:asciiTheme="majorHAnsi" w:hAnsiTheme="majorHAnsi" w:cstheme="majorHAnsi"/>
          <w:rtl/>
          <w:rPrChange w:id="64" w:author="Igal Kolikhman" w:date="2017-10-27T12:32:00Z">
            <w:rPr>
              <w:rFonts w:asciiTheme="majorHAnsi" w:hAnsiTheme="majorHAnsi"/>
              <w:rtl/>
            </w:rPr>
          </w:rPrChange>
        </w:rPr>
        <w:t xml:space="preserve"> </w:t>
      </w:r>
      <w:r w:rsidRPr="00D05CBC">
        <w:rPr>
          <w:rFonts w:asciiTheme="majorHAnsi" w:hAnsiTheme="majorHAnsi" w:cstheme="majorHAnsi" w:hint="eastAsia"/>
          <w:rtl/>
          <w:rPrChange w:id="65" w:author="Igal Kolikhman" w:date="2017-10-27T12:32:00Z">
            <w:rPr>
              <w:rFonts w:asciiTheme="majorHAnsi" w:hAnsiTheme="majorHAnsi" w:hint="eastAsia"/>
              <w:rtl/>
            </w:rPr>
          </w:rPrChange>
        </w:rPr>
        <w:t>יתרה</w:t>
      </w:r>
      <w:r w:rsidRPr="00D05CBC">
        <w:rPr>
          <w:rFonts w:asciiTheme="majorHAnsi" w:hAnsiTheme="majorHAnsi" w:cstheme="majorHAnsi"/>
          <w:rtl/>
          <w:rPrChange w:id="66" w:author="Igal Kolikhman" w:date="2017-10-27T12:32:00Z">
            <w:rPr>
              <w:rFonts w:asciiTheme="majorHAnsi" w:hAnsiTheme="majorHAnsi"/>
              <w:rtl/>
            </w:rPr>
          </w:rPrChange>
        </w:rPr>
        <w:t>:</w:t>
      </w:r>
      <w:ins w:id="67" w:author="Igal Kolikhman" w:date="2017-10-27T12:39:00Z">
        <w:r w:rsidR="002A31F0">
          <w:rPr>
            <w:rFonts w:asciiTheme="majorHAnsi" w:hAnsiTheme="majorHAnsi" w:cstheme="majorHAnsi"/>
          </w:rPr>
          <w:tab/>
        </w:r>
      </w:ins>
      <w:ins w:id="68" w:author="Igal Kolikhman" w:date="2017-10-27T12:32:00Z">
        <w:r w:rsidR="00D05CBC">
          <w:rPr>
            <w:rFonts w:asciiTheme="majorHAnsi" w:hAnsiTheme="majorHAnsi" w:cstheme="majorHAnsi"/>
          </w:rPr>
          <w:t xml:space="preserve"> </w:t>
        </w:r>
      </w:ins>
      <w:ins w:id="69" w:author="Igal Kolikhman" w:date="2017-10-27T12:34:00Z">
        <w:r w:rsidR="00D05CBC" w:rsidRPr="00384A27">
          <w:rPr>
            <w:rFonts w:asciiTheme="majorHAnsi" w:hAnsiTheme="majorHAnsi" w:cstheme="majorHAnsi"/>
            <w:b/>
            <w:bCs/>
            <w:rPrChange w:id="70" w:author="Igal Kolikhman" w:date="2017-10-27T12:34:00Z">
              <w:rPr>
                <w:rFonts w:asciiTheme="majorHAnsi" w:hAnsiTheme="majorHAnsi" w:cstheme="majorHAnsi"/>
              </w:rPr>
            </w:rPrChange>
          </w:rPr>
          <w:t>d</w:t>
        </w:r>
        <w:r w:rsidR="00D05CBC" w:rsidRPr="00384A27">
          <w:rPr>
            <w:rFonts w:asciiTheme="majorHAnsi" w:hAnsiTheme="majorHAnsi" w:cstheme="majorHAnsi"/>
            <w:b/>
            <w:bCs/>
            <w:vertAlign w:val="subscript"/>
            <w:rPrChange w:id="71" w:author="Igal Kolikhman" w:date="2017-10-27T12:34:00Z">
              <w:rPr>
                <w:rFonts w:asciiTheme="majorHAnsi" w:hAnsiTheme="majorHAnsi" w:cstheme="majorHAnsi"/>
                <w:vertAlign w:val="subscript"/>
              </w:rPr>
            </w:rPrChange>
          </w:rPr>
          <w:t>0</w:t>
        </w:r>
        <w:r w:rsidR="00D05CBC" w:rsidRPr="00384A27">
          <w:rPr>
            <w:rFonts w:asciiTheme="majorHAnsi" w:hAnsiTheme="majorHAnsi" w:cstheme="majorHAnsi"/>
            <w:b/>
            <w:bCs/>
            <w:rPrChange w:id="72" w:author="Igal Kolikhman" w:date="2017-10-27T12:34:00Z">
              <w:rPr>
                <w:rFonts w:asciiTheme="majorHAnsi" w:hAnsiTheme="majorHAnsi" w:cstheme="majorHAnsi"/>
              </w:rPr>
            </w:rPrChange>
          </w:rPr>
          <w:t xml:space="preserve"> / (d</w:t>
        </w:r>
        <w:r w:rsidR="00D05CBC" w:rsidRPr="00384A27">
          <w:rPr>
            <w:rFonts w:asciiTheme="majorHAnsi" w:hAnsiTheme="majorHAnsi" w:cstheme="majorHAnsi"/>
            <w:b/>
            <w:bCs/>
            <w:vertAlign w:val="subscript"/>
            <w:rPrChange w:id="73" w:author="Igal Kolikhman" w:date="2017-10-27T12:34:00Z">
              <w:rPr>
                <w:rFonts w:asciiTheme="majorHAnsi" w:hAnsiTheme="majorHAnsi" w:cstheme="majorHAnsi"/>
                <w:vertAlign w:val="subscript"/>
              </w:rPr>
            </w:rPrChange>
          </w:rPr>
          <w:t>0</w:t>
        </w:r>
        <w:r w:rsidR="00D05CBC" w:rsidRPr="00384A27">
          <w:rPr>
            <w:rFonts w:asciiTheme="majorHAnsi" w:hAnsiTheme="majorHAnsi" w:cstheme="majorHAnsi"/>
            <w:b/>
            <w:bCs/>
            <w:rPrChange w:id="74" w:author="Igal Kolikhman" w:date="2017-10-27T12:34:00Z">
              <w:rPr>
                <w:rFonts w:asciiTheme="majorHAnsi" w:hAnsiTheme="majorHAnsi" w:cstheme="majorHAnsi"/>
              </w:rPr>
            </w:rPrChange>
          </w:rPr>
          <w:t xml:space="preserve"> + d</w:t>
        </w:r>
        <w:r w:rsidR="00D05CBC" w:rsidRPr="00384A27">
          <w:rPr>
            <w:rFonts w:asciiTheme="majorHAnsi" w:hAnsiTheme="majorHAnsi" w:cstheme="majorHAnsi"/>
            <w:b/>
            <w:bCs/>
            <w:vertAlign w:val="subscript"/>
            <w:rPrChange w:id="75" w:author="Igal Kolikhman" w:date="2017-10-27T12:34:00Z">
              <w:rPr>
                <w:rFonts w:asciiTheme="majorHAnsi" w:hAnsiTheme="majorHAnsi" w:cstheme="majorHAnsi"/>
                <w:vertAlign w:val="subscript"/>
              </w:rPr>
            </w:rPrChange>
          </w:rPr>
          <w:t>1</w:t>
        </w:r>
        <w:r w:rsidR="00D05CBC" w:rsidRPr="00384A27">
          <w:rPr>
            <w:rFonts w:asciiTheme="majorHAnsi" w:hAnsiTheme="majorHAnsi" w:cstheme="majorHAnsi"/>
            <w:b/>
            <w:bCs/>
            <w:rPrChange w:id="76" w:author="Igal Kolikhman" w:date="2017-10-27T12:34:00Z">
              <w:rPr>
                <w:rFonts w:asciiTheme="majorHAnsi" w:hAnsiTheme="majorHAnsi" w:cstheme="majorHAnsi"/>
              </w:rPr>
            </w:rPrChange>
          </w:rPr>
          <w:t>)</w:t>
        </w:r>
      </w:ins>
    </w:p>
    <w:sectPr w:rsidR="008411D7" w:rsidRPr="00D05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23B00"/>
    <w:multiLevelType w:val="hybridMultilevel"/>
    <w:tmpl w:val="BF6E69EE"/>
    <w:lvl w:ilvl="0" w:tplc="6F5E01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A5CBD"/>
    <w:multiLevelType w:val="hybridMultilevel"/>
    <w:tmpl w:val="70EA3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gal Kolikhman">
    <w15:presenceInfo w15:providerId="Windows Live" w15:userId="389ec8489caaee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94"/>
    <w:rsid w:val="0004748A"/>
    <w:rsid w:val="0012699B"/>
    <w:rsid w:val="00246F00"/>
    <w:rsid w:val="00287894"/>
    <w:rsid w:val="002A31F0"/>
    <w:rsid w:val="002C1A70"/>
    <w:rsid w:val="002F7519"/>
    <w:rsid w:val="0032437C"/>
    <w:rsid w:val="00372F38"/>
    <w:rsid w:val="00384A27"/>
    <w:rsid w:val="006A6B6C"/>
    <w:rsid w:val="006E26EF"/>
    <w:rsid w:val="008411D7"/>
    <w:rsid w:val="00863408"/>
    <w:rsid w:val="00933C16"/>
    <w:rsid w:val="00A201DA"/>
    <w:rsid w:val="00A82A80"/>
    <w:rsid w:val="00B16CF8"/>
    <w:rsid w:val="00B30F49"/>
    <w:rsid w:val="00B7473B"/>
    <w:rsid w:val="00BA2CFB"/>
    <w:rsid w:val="00C04602"/>
    <w:rsid w:val="00D05CBC"/>
    <w:rsid w:val="00DA3FDE"/>
    <w:rsid w:val="00E7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8444"/>
  <w15:chartTrackingRefBased/>
  <w15:docId w15:val="{7D51A50B-F430-41F9-8F24-E995B4D9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78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7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78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1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1D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201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Igal Kolikhman</dc:creator>
  <cp:keywords/>
  <dc:description/>
  <cp:lastModifiedBy>Igal Kolikhman</cp:lastModifiedBy>
  <cp:revision>21</cp:revision>
  <dcterms:created xsi:type="dcterms:W3CDTF">2017-10-19T07:32:00Z</dcterms:created>
  <dcterms:modified xsi:type="dcterms:W3CDTF">2017-10-27T09:46:00Z</dcterms:modified>
</cp:coreProperties>
</file>